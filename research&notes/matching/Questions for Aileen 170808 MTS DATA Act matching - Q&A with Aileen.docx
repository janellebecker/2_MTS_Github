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D4" w:rsidRDefault="00420F50" w:rsidP="001B6D92">
      <w:pPr>
        <w:pStyle w:val="Title"/>
      </w:pPr>
      <w:r>
        <w:t>Questions for Aileen re: MTS</w:t>
      </w:r>
    </w:p>
    <w:p w:rsidR="004E546F" w:rsidRDefault="004E546F"/>
    <w:p w:rsidR="00717623" w:rsidRDefault="00717623" w:rsidP="00675E3B">
      <w:pPr>
        <w:pStyle w:val="ListParagraph"/>
        <w:numPr>
          <w:ilvl w:val="0"/>
          <w:numId w:val="1"/>
        </w:numPr>
      </w:pPr>
      <w:r>
        <w:t xml:space="preserve">Super quick breakdown of </w:t>
      </w:r>
      <w:r w:rsidR="001B6D92">
        <w:t xml:space="preserve">MTS, </w:t>
      </w:r>
      <w:r>
        <w:t xml:space="preserve">CARS, GTAS, DATA Act </w:t>
      </w:r>
      <w:r w:rsidR="007F2FFA">
        <w:t>to ensure we know acronyms</w:t>
      </w:r>
    </w:p>
    <w:p w:rsidR="008D6D46" w:rsidRPr="00B27AD6" w:rsidRDefault="008D6D46" w:rsidP="008D6D46">
      <w:pPr>
        <w:pStyle w:val="ListParagraph"/>
        <w:numPr>
          <w:ilvl w:val="1"/>
          <w:numId w:val="1"/>
        </w:numPr>
        <w:rPr>
          <w:color w:val="FF0000"/>
          <w:rPrChange w:id="0" w:author="Becker, Janelle [USA]" w:date="2017-08-08T16:15:00Z">
            <w:rPr/>
          </w:rPrChange>
        </w:rPr>
      </w:pPr>
      <w:r w:rsidRPr="00B27AD6">
        <w:rPr>
          <w:color w:val="FF0000"/>
          <w:rPrChange w:id="1" w:author="Becker, Janelle [USA]" w:date="2017-08-08T16:15:00Z">
            <w:rPr/>
          </w:rPrChange>
        </w:rPr>
        <w:t>CARS – central accounting and reporting system</w:t>
      </w:r>
    </w:p>
    <w:p w:rsidR="002B5828" w:rsidRPr="00B27AD6" w:rsidRDefault="002B5828" w:rsidP="002B5828">
      <w:pPr>
        <w:pStyle w:val="ListParagraph"/>
        <w:numPr>
          <w:ilvl w:val="2"/>
          <w:numId w:val="1"/>
        </w:numPr>
        <w:rPr>
          <w:color w:val="FF0000"/>
          <w:rPrChange w:id="2" w:author="Becker, Janelle [USA]" w:date="2017-08-08T16:15:00Z">
            <w:rPr/>
          </w:rPrChange>
        </w:rPr>
      </w:pPr>
      <w:r w:rsidRPr="00B27AD6">
        <w:rPr>
          <w:color w:val="FF0000"/>
          <w:rPrChange w:id="3" w:author="Becker, Janelle [USA]" w:date="2017-08-08T16:15:00Z">
            <w:rPr/>
          </w:rPrChange>
        </w:rPr>
        <w:t xml:space="preserve">Wont have transactional info e.g. Dell </w:t>
      </w:r>
    </w:p>
    <w:p w:rsidR="008D6D46" w:rsidRPr="00B27AD6" w:rsidRDefault="008D6D46" w:rsidP="008D6D46">
      <w:pPr>
        <w:pStyle w:val="ListParagraph"/>
        <w:numPr>
          <w:ilvl w:val="1"/>
          <w:numId w:val="1"/>
        </w:numPr>
        <w:rPr>
          <w:color w:val="FF0000"/>
          <w:rPrChange w:id="4" w:author="Becker, Janelle [USA]" w:date="2017-08-08T16:15:00Z">
            <w:rPr/>
          </w:rPrChange>
        </w:rPr>
      </w:pPr>
      <w:r w:rsidRPr="00B27AD6">
        <w:rPr>
          <w:color w:val="FF0000"/>
          <w:rPrChange w:id="5" w:author="Becker, Janelle [USA]" w:date="2017-08-08T16:15:00Z">
            <w:rPr/>
          </w:rPrChange>
        </w:rPr>
        <w:t>GTAS – Government wide Treasury Account Symbol</w:t>
      </w:r>
      <w:r w:rsidR="002B5828" w:rsidRPr="00B27AD6">
        <w:rPr>
          <w:color w:val="FF0000"/>
          <w:rPrChange w:id="6" w:author="Becker, Janelle [USA]" w:date="2017-08-08T16:15:00Z">
            <w:rPr/>
          </w:rPrChange>
        </w:rPr>
        <w:t xml:space="preserve"> Adjusted Trial Balance System</w:t>
      </w:r>
    </w:p>
    <w:p w:rsidR="002B5828" w:rsidRPr="00B27AD6" w:rsidRDefault="002B5828" w:rsidP="002B5828">
      <w:pPr>
        <w:pStyle w:val="ListParagraph"/>
        <w:numPr>
          <w:ilvl w:val="2"/>
          <w:numId w:val="1"/>
        </w:numPr>
        <w:rPr>
          <w:color w:val="FF0000"/>
          <w:rPrChange w:id="7" w:author="Becker, Janelle [USA]" w:date="2017-08-08T16:15:00Z">
            <w:rPr/>
          </w:rPrChange>
        </w:rPr>
      </w:pPr>
      <w:r w:rsidRPr="00B27AD6">
        <w:rPr>
          <w:color w:val="FF0000"/>
          <w:rPrChange w:id="8" w:author="Becker, Janelle [USA]" w:date="2017-08-08T16:15:00Z">
            <w:rPr/>
          </w:rPrChange>
        </w:rPr>
        <w:t xml:space="preserve">TAS and ending balance monthly </w:t>
      </w:r>
    </w:p>
    <w:p w:rsidR="008D6D46" w:rsidRPr="00B27AD6" w:rsidRDefault="008D6D46" w:rsidP="008D6D46">
      <w:pPr>
        <w:pStyle w:val="ListParagraph"/>
        <w:numPr>
          <w:ilvl w:val="1"/>
          <w:numId w:val="1"/>
        </w:numPr>
        <w:rPr>
          <w:color w:val="FF0000"/>
          <w:rPrChange w:id="9" w:author="Becker, Janelle [USA]" w:date="2017-08-08T16:15:00Z">
            <w:rPr/>
          </w:rPrChange>
        </w:rPr>
      </w:pPr>
      <w:r w:rsidRPr="00B27AD6">
        <w:rPr>
          <w:color w:val="FF0000"/>
          <w:rPrChange w:id="10" w:author="Becker, Janelle [USA]" w:date="2017-08-08T16:15:00Z">
            <w:rPr/>
          </w:rPrChange>
        </w:rPr>
        <w:t xml:space="preserve">PIR – payment information repository </w:t>
      </w:r>
    </w:p>
    <w:p w:rsidR="002B5828" w:rsidRPr="00B27AD6" w:rsidRDefault="002B5828" w:rsidP="002B5828">
      <w:pPr>
        <w:pStyle w:val="ListParagraph"/>
        <w:numPr>
          <w:ilvl w:val="2"/>
          <w:numId w:val="1"/>
        </w:numPr>
        <w:rPr>
          <w:color w:val="FF0000"/>
          <w:rPrChange w:id="11" w:author="Becker, Janelle [USA]" w:date="2017-08-08T16:15:00Z">
            <w:rPr/>
          </w:rPrChange>
        </w:rPr>
      </w:pPr>
      <w:r w:rsidRPr="00B27AD6">
        <w:rPr>
          <w:color w:val="FF0000"/>
          <w:rPrChange w:id="12" w:author="Becker, Janelle [USA]" w:date="2017-08-08T16:15:00Z">
            <w:rPr/>
          </w:rPrChange>
        </w:rPr>
        <w:t xml:space="preserve">PIR would know who, because they cut the check </w:t>
      </w:r>
    </w:p>
    <w:p w:rsidR="00113059" w:rsidRDefault="00113059" w:rsidP="00113059">
      <w:pPr>
        <w:pStyle w:val="ListParagraph"/>
      </w:pPr>
    </w:p>
    <w:p w:rsidR="00717623" w:rsidRDefault="00717623" w:rsidP="00675E3B">
      <w:pPr>
        <w:pStyle w:val="ListParagraph"/>
        <w:numPr>
          <w:ilvl w:val="0"/>
          <w:numId w:val="1"/>
        </w:numPr>
      </w:pPr>
      <w:r>
        <w:t xml:space="preserve">What is your understanding for the relationship between MTS and DATA Act data? </w:t>
      </w:r>
    </w:p>
    <w:p w:rsidR="0039353C" w:rsidRPr="00B27AD6" w:rsidRDefault="0039353C" w:rsidP="0039353C">
      <w:pPr>
        <w:pStyle w:val="ListParagraph"/>
        <w:numPr>
          <w:ilvl w:val="1"/>
          <w:numId w:val="1"/>
        </w:numPr>
        <w:rPr>
          <w:color w:val="FF0000"/>
          <w:rPrChange w:id="13" w:author="Becker, Janelle [USA]" w:date="2017-08-08T16:15:00Z">
            <w:rPr/>
          </w:rPrChange>
        </w:rPr>
      </w:pPr>
      <w:r w:rsidRPr="00B27AD6">
        <w:rPr>
          <w:color w:val="FF0000"/>
          <w:rPrChange w:id="14" w:author="Becker, Janelle [USA]" w:date="2017-08-08T16:15:00Z">
            <w:rPr/>
          </w:rPrChange>
        </w:rPr>
        <w:t xml:space="preserve">CARS </w:t>
      </w:r>
      <w:r w:rsidR="002B5828" w:rsidRPr="00B27AD6">
        <w:rPr>
          <w:color w:val="FF0000"/>
          <w:rPrChange w:id="15" w:author="Becker, Janelle [USA]" w:date="2017-08-08T16:15:00Z">
            <w:rPr/>
          </w:rPrChange>
        </w:rPr>
        <w:t>–</w:t>
      </w:r>
      <w:r w:rsidRPr="00B27AD6">
        <w:rPr>
          <w:color w:val="FF0000"/>
          <w:rPrChange w:id="16" w:author="Becker, Janelle [USA]" w:date="2017-08-08T16:15:00Z">
            <w:rPr/>
          </w:rPrChange>
        </w:rPr>
        <w:t xml:space="preserve"> </w:t>
      </w:r>
      <w:r w:rsidR="002B5828" w:rsidRPr="00B27AD6">
        <w:rPr>
          <w:color w:val="FF0000"/>
          <w:rPrChange w:id="17" w:author="Becker, Janelle [USA]" w:date="2017-08-08T16:15:00Z">
            <w:rPr/>
          </w:rPrChange>
        </w:rPr>
        <w:t xml:space="preserve">creates the MTS </w:t>
      </w:r>
    </w:p>
    <w:p w:rsidR="0039353C" w:rsidRDefault="0039353C" w:rsidP="0039353C">
      <w:pPr>
        <w:pStyle w:val="ListParagraph"/>
        <w:numPr>
          <w:ilvl w:val="1"/>
          <w:numId w:val="1"/>
        </w:numPr>
      </w:pPr>
      <w:r>
        <w:t>MTS</w:t>
      </w:r>
    </w:p>
    <w:p w:rsidR="0039353C" w:rsidRDefault="0039353C" w:rsidP="0039353C">
      <w:pPr>
        <w:pStyle w:val="ListParagraph"/>
        <w:numPr>
          <w:ilvl w:val="2"/>
          <w:numId w:val="1"/>
        </w:numPr>
      </w:pPr>
      <w:r>
        <w:t xml:space="preserve"> Sources for MTS data: it says reported by Federal entities, disbursing officers</w:t>
      </w:r>
      <w:r w:rsidR="002B5828">
        <w:t xml:space="preserve"> (at DoD and State since they can cut their own checks)</w:t>
      </w:r>
      <w:r>
        <w:t>, and Federal Reserve banks</w:t>
      </w:r>
      <w:r w:rsidR="002B5828">
        <w:t xml:space="preserve"> (because they get collections info)</w:t>
      </w:r>
      <w:r>
        <w:t>… but later says MTS is assembled from CARS</w:t>
      </w:r>
      <w:r w:rsidR="00FC7996">
        <w:t>…?</w:t>
      </w:r>
    </w:p>
    <w:p w:rsidR="0039353C" w:rsidRDefault="0039353C" w:rsidP="0039353C">
      <w:pPr>
        <w:pStyle w:val="ListParagraph"/>
        <w:numPr>
          <w:ilvl w:val="2"/>
          <w:numId w:val="1"/>
        </w:numPr>
      </w:pPr>
      <w:r>
        <w:t>MTS: “Outlays of off-budget Federal entities are excluded by law from budget totals. However, they are shown separately and combined with the onbudget outlays to display total Federal outlays.”</w:t>
      </w:r>
    </w:p>
    <w:p w:rsidR="00FC7996" w:rsidRDefault="00FC7996" w:rsidP="00FC7996">
      <w:pPr>
        <w:pStyle w:val="ListParagraph"/>
        <w:numPr>
          <w:ilvl w:val="1"/>
          <w:numId w:val="1"/>
        </w:numPr>
      </w:pPr>
      <w:r>
        <w:t>DATA Act</w:t>
      </w:r>
    </w:p>
    <w:p w:rsidR="002B5828" w:rsidRPr="00B27AD6" w:rsidRDefault="002B5828" w:rsidP="002B5828">
      <w:pPr>
        <w:pStyle w:val="ListParagraph"/>
        <w:numPr>
          <w:ilvl w:val="0"/>
          <w:numId w:val="1"/>
        </w:numPr>
        <w:rPr>
          <w:color w:val="FF0000"/>
          <w:rPrChange w:id="18" w:author="Becker, Janelle [USA]" w:date="2017-08-08T16:15:00Z">
            <w:rPr/>
          </w:rPrChange>
        </w:rPr>
      </w:pPr>
      <w:r w:rsidRPr="00B27AD6">
        <w:rPr>
          <w:color w:val="FF0000"/>
          <w:rPrChange w:id="19" w:author="Becker, Janelle [USA]" w:date="2017-08-08T16:15:00Z">
            <w:rPr/>
          </w:rPrChange>
        </w:rPr>
        <w:t>Why is ours different from CARS?</w:t>
      </w:r>
    </w:p>
    <w:p w:rsidR="002B5828" w:rsidRPr="00B27AD6" w:rsidRDefault="002B5828" w:rsidP="002B5828">
      <w:pPr>
        <w:pStyle w:val="ListParagraph"/>
        <w:numPr>
          <w:ilvl w:val="1"/>
          <w:numId w:val="1"/>
        </w:numPr>
        <w:rPr>
          <w:color w:val="FF0000"/>
          <w:rPrChange w:id="20" w:author="Becker, Janelle [USA]" w:date="2017-08-08T16:15:00Z">
            <w:rPr/>
          </w:rPrChange>
        </w:rPr>
      </w:pPr>
      <w:r w:rsidRPr="00B27AD6">
        <w:rPr>
          <w:color w:val="FF0000"/>
          <w:rPrChange w:id="21" w:author="Becker, Janelle [USA]" w:date="2017-08-08T16:15:00Z">
            <w:rPr/>
          </w:rPrChange>
        </w:rPr>
        <w:t>We get it straight from the agencies themselves in files A-C</w:t>
      </w:r>
    </w:p>
    <w:p w:rsidR="002B5828" w:rsidRPr="00B27AD6" w:rsidRDefault="002B5828" w:rsidP="002B5828">
      <w:pPr>
        <w:pStyle w:val="ListParagraph"/>
        <w:numPr>
          <w:ilvl w:val="2"/>
          <w:numId w:val="1"/>
        </w:numPr>
        <w:rPr>
          <w:color w:val="FF0000"/>
          <w:rPrChange w:id="22" w:author="Becker, Janelle [USA]" w:date="2017-08-08T16:15:00Z">
            <w:rPr/>
          </w:rPrChange>
        </w:rPr>
      </w:pPr>
      <w:r w:rsidRPr="00B27AD6">
        <w:rPr>
          <w:color w:val="FF0000"/>
          <w:rPrChange w:id="23" w:author="Becker, Janelle [USA]" w:date="2017-08-08T16:15:00Z">
            <w:rPr/>
          </w:rPrChange>
        </w:rPr>
        <w:t xml:space="preserve">Keeps agencies accountable since they have to certify instaed of pulling from our PIR systems </w:t>
      </w:r>
    </w:p>
    <w:p w:rsidR="002B5828" w:rsidRPr="00B27AD6" w:rsidRDefault="002B5828" w:rsidP="002B5828">
      <w:pPr>
        <w:pStyle w:val="ListParagraph"/>
        <w:numPr>
          <w:ilvl w:val="1"/>
          <w:numId w:val="1"/>
        </w:numPr>
        <w:rPr>
          <w:color w:val="FF0000"/>
          <w:rPrChange w:id="24" w:author="Becker, Janelle [USA]" w:date="2017-08-08T16:15:00Z">
            <w:rPr/>
          </w:rPrChange>
        </w:rPr>
      </w:pPr>
      <w:r w:rsidRPr="00B27AD6">
        <w:rPr>
          <w:color w:val="FF0000"/>
          <w:rPrChange w:id="25" w:author="Becker, Janelle [USA]" w:date="2017-08-08T16:15:00Z">
            <w:rPr/>
          </w:rPrChange>
        </w:rPr>
        <w:t xml:space="preserve">They have connections to awards, e.g. $100 to dell in PIR, but PIR doesn’t know which check ties to which award </w:t>
      </w:r>
    </w:p>
    <w:p w:rsidR="003E2F9C" w:rsidRPr="00B27AD6" w:rsidRDefault="003E2F9C" w:rsidP="002B5828">
      <w:pPr>
        <w:pStyle w:val="ListParagraph"/>
        <w:numPr>
          <w:ilvl w:val="1"/>
          <w:numId w:val="1"/>
        </w:numPr>
        <w:rPr>
          <w:color w:val="FF0000"/>
          <w:rPrChange w:id="26" w:author="Becker, Janelle [USA]" w:date="2017-08-08T16:15:00Z">
            <w:rPr/>
          </w:rPrChange>
        </w:rPr>
      </w:pPr>
      <w:r w:rsidRPr="00B27AD6">
        <w:rPr>
          <w:color w:val="FF0000"/>
          <w:rPrChange w:id="27" w:author="Becker, Janelle [USA]" w:date="2017-08-08T16:15:00Z">
            <w:rPr/>
          </w:rPrChange>
        </w:rPr>
        <w:t xml:space="preserve">Agencies’ financial systems aren’t always “talking to” their payment systems </w:t>
      </w:r>
    </w:p>
    <w:p w:rsidR="00113059" w:rsidRDefault="00113059" w:rsidP="00113059">
      <w:pPr>
        <w:pStyle w:val="ListParagraph"/>
        <w:ind w:left="1440"/>
      </w:pPr>
    </w:p>
    <w:p w:rsidR="0039353C" w:rsidRDefault="0039353C" w:rsidP="0039353C">
      <w:pPr>
        <w:pStyle w:val="ListParagraph"/>
        <w:numPr>
          <w:ilvl w:val="0"/>
          <w:numId w:val="1"/>
        </w:numPr>
      </w:pPr>
      <w:r>
        <w:t>Gross outlays</w:t>
      </w:r>
    </w:p>
    <w:p w:rsidR="00717623" w:rsidRDefault="00717623" w:rsidP="0039353C">
      <w:pPr>
        <w:pStyle w:val="ListParagraph"/>
        <w:numPr>
          <w:ilvl w:val="1"/>
          <w:numId w:val="1"/>
        </w:numPr>
      </w:pPr>
      <w:r>
        <w:t>How do we get gross outlay data?</w:t>
      </w:r>
      <w:ins w:id="28" w:author="Becker, Janelle [USA]" w:date="2017-08-08T15:52:00Z">
        <w:r w:rsidR="003E2F9C">
          <w:t xml:space="preserve"> - agencies</w:t>
        </w:r>
      </w:ins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 xml:space="preserve">How does MTS get gross outlay data? </w:t>
      </w:r>
      <w:ins w:id="29" w:author="Becker, Janelle [USA]" w:date="2017-08-08T15:52:00Z">
        <w:r w:rsidR="003E2F9C">
          <w:t xml:space="preserve"> - CARS</w:t>
        </w:r>
      </w:ins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 xml:space="preserve">What are plausible explanations for why these would be off? </w:t>
      </w:r>
    </w:p>
    <w:p w:rsidR="0039353C" w:rsidRDefault="0039353C" w:rsidP="00717623">
      <w:pPr>
        <w:pStyle w:val="ListParagraph"/>
        <w:numPr>
          <w:ilvl w:val="1"/>
          <w:numId w:val="1"/>
        </w:numPr>
      </w:pPr>
      <w:r>
        <w:t>Does on-budget vs. off-budget matter?</w:t>
      </w:r>
      <w:ins w:id="30" w:author="Becker, Janelle [USA]" w:date="2017-08-08T16:23:00Z">
        <w:r w:rsidR="00BC50D4">
          <w:t xml:space="preserve"> – doesn’t think so </w:t>
        </w:r>
      </w:ins>
    </w:p>
    <w:p w:rsidR="00113059" w:rsidRDefault="00113059" w:rsidP="00113059">
      <w:pPr>
        <w:pStyle w:val="ListParagraph"/>
        <w:ind w:left="1440"/>
      </w:pPr>
    </w:p>
    <w:p w:rsidR="00675E3B" w:rsidRDefault="00675E3B" w:rsidP="00675E3B">
      <w:pPr>
        <w:pStyle w:val="ListParagraph"/>
        <w:numPr>
          <w:ilvl w:val="0"/>
          <w:numId w:val="1"/>
        </w:numPr>
        <w:rPr>
          <w:ins w:id="31" w:author="Becker, Janelle [USA]" w:date="2017-08-08T16:16:00Z"/>
        </w:rPr>
      </w:pPr>
      <w:r>
        <w:t>Why does it appear the DATA Act’s gross outlays data is much higher than MTS for most agencies?</w:t>
      </w:r>
      <w:r w:rsidR="0039353C">
        <w:t xml:space="preserve"> Are we capturing something MTS is not?</w:t>
      </w:r>
    </w:p>
    <w:p w:rsidR="00B27AD6" w:rsidRDefault="00B27AD6" w:rsidP="00B27AD6">
      <w:pPr>
        <w:pStyle w:val="ListParagraph"/>
        <w:numPr>
          <w:ilvl w:val="1"/>
          <w:numId w:val="1"/>
        </w:numPr>
        <w:pPrChange w:id="32" w:author="Becker, Janelle [USA]" w:date="2017-08-08T16:16:00Z">
          <w:pPr>
            <w:pStyle w:val="ListParagraph"/>
            <w:numPr>
              <w:numId w:val="1"/>
            </w:numPr>
            <w:ind w:hanging="360"/>
          </w:pPr>
        </w:pPrChange>
      </w:pPr>
      <w:ins w:id="33" w:author="Becker, Janelle [USA]" w:date="2017-08-08T16:16:00Z">
        <w:r>
          <w:t>I proposed the Sankey theory where MTS isn’t capturing all sources pouring into budget authority. No, MTS does capture all outlays—it’s the authoritative source on R/O/S/D.</w:t>
        </w:r>
      </w:ins>
    </w:p>
    <w:p w:rsidR="00113059" w:rsidRDefault="00113059" w:rsidP="00113059">
      <w:pPr>
        <w:pStyle w:val="ListParagraph"/>
      </w:pPr>
    </w:p>
    <w:p w:rsidR="00717623" w:rsidRDefault="00675E3B" w:rsidP="00717623">
      <w:pPr>
        <w:pStyle w:val="ListParagraph"/>
        <w:numPr>
          <w:ilvl w:val="0"/>
          <w:numId w:val="1"/>
        </w:numPr>
      </w:pPr>
      <w:r>
        <w:t>Could these differences be driven from warnings?</w:t>
      </w:r>
    </w:p>
    <w:p w:rsidR="0039353C" w:rsidRDefault="0039353C" w:rsidP="0039353C">
      <w:pPr>
        <w:pStyle w:val="ListParagraph"/>
        <w:numPr>
          <w:ilvl w:val="1"/>
          <w:numId w:val="1"/>
        </w:numPr>
        <w:rPr>
          <w:ins w:id="34" w:author="Becker, Janelle [USA]" w:date="2017-08-08T16:17:00Z"/>
        </w:rPr>
      </w:pPr>
      <w:r>
        <w:t>Agency/warning breakdown pending spreadsheet from Mica.</w:t>
      </w:r>
    </w:p>
    <w:p w:rsidR="00B27AD6" w:rsidRDefault="00B27AD6" w:rsidP="00B27AD6">
      <w:pPr>
        <w:pStyle w:val="ListParagraph"/>
        <w:numPr>
          <w:ilvl w:val="2"/>
          <w:numId w:val="1"/>
        </w:numPr>
        <w:pPrChange w:id="35" w:author="Becker, Janelle [USA]" w:date="2017-08-08T16:1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36" w:author="Becker, Janelle [USA]" w:date="2017-08-08T16:17:00Z">
        <w:r>
          <w:lastRenderedPageBreak/>
          <w:t>If so, why would DATA Act numbers be HIGHER?</w:t>
        </w:r>
      </w:ins>
    </w:p>
    <w:p w:rsidR="00113059" w:rsidRDefault="00113059" w:rsidP="00113059">
      <w:pPr>
        <w:pStyle w:val="ListParagraph"/>
        <w:ind w:left="1440"/>
      </w:pPr>
    </w:p>
    <w:p w:rsidR="00EB6968" w:rsidRDefault="00EB6968" w:rsidP="00717623">
      <w:pPr>
        <w:pStyle w:val="ListParagraph"/>
        <w:numPr>
          <w:ilvl w:val="0"/>
          <w:numId w:val="1"/>
        </w:numPr>
      </w:pPr>
      <w:r>
        <w:t xml:space="preserve">Could it be from double counting with regards to agency transfers? </w:t>
      </w:r>
    </w:p>
    <w:p w:rsidR="00C81FE8" w:rsidRDefault="00C81FE8" w:rsidP="00C81FE8">
      <w:pPr>
        <w:pStyle w:val="ListParagraph"/>
        <w:numPr>
          <w:ilvl w:val="1"/>
          <w:numId w:val="1"/>
        </w:numPr>
      </w:pPr>
      <w:r>
        <w:t xml:space="preserve">Do we only count </w:t>
      </w:r>
      <w:r w:rsidR="00C87457">
        <w:t>outlays by the receiver of funds?</w:t>
      </w:r>
    </w:p>
    <w:p w:rsidR="00C87457" w:rsidRDefault="00C87457" w:rsidP="00C87457">
      <w:pPr>
        <w:pStyle w:val="ListParagraph"/>
        <w:numPr>
          <w:ilvl w:val="2"/>
          <w:numId w:val="1"/>
        </w:numPr>
      </w:pPr>
      <w:r>
        <w:t>(T/F?) EOP</w:t>
      </w:r>
      <w:r>
        <w:sym w:font="Wingdings" w:char="F0E0"/>
      </w:r>
      <w:r>
        <w:t xml:space="preserve"> State money, but only place that pops up is a line for state’s outlays, but tagged that it came from EOP originally. EOP doesn’t report that transfer amount</w:t>
      </w:r>
    </w:p>
    <w:p w:rsidR="00C87457" w:rsidRDefault="00C87457" w:rsidP="00C87457">
      <w:pPr>
        <w:pStyle w:val="ListParagraph"/>
        <w:numPr>
          <w:ilvl w:val="2"/>
          <w:numId w:val="1"/>
        </w:numPr>
      </w:pPr>
      <w:r>
        <w:t>(T/F?) I wouldn’t know how much total EOP has given State up to this point in time until it pops up as an obligation or outlay for State.</w:t>
      </w:r>
    </w:p>
    <w:p w:rsidR="004E546F" w:rsidRDefault="004E546F" w:rsidP="004E546F">
      <w:pPr>
        <w:pStyle w:val="ListParagraph"/>
        <w:numPr>
          <w:ilvl w:val="1"/>
          <w:numId w:val="1"/>
        </w:numPr>
      </w:pPr>
      <w:r>
        <w:t>If we have time...</w:t>
      </w:r>
    </w:p>
    <w:p w:rsidR="00113059" w:rsidRDefault="00113059" w:rsidP="00113059">
      <w:pPr>
        <w:pStyle w:val="ListParagraph"/>
        <w:ind w:left="2160"/>
      </w:pPr>
    </w:p>
    <w:p w:rsidR="00807463" w:rsidDel="00B27AD6" w:rsidRDefault="00807463" w:rsidP="00717623">
      <w:pPr>
        <w:pStyle w:val="ListParagraph"/>
        <w:numPr>
          <w:ilvl w:val="0"/>
          <w:numId w:val="1"/>
        </w:numPr>
        <w:rPr>
          <w:del w:id="37" w:author="Becker, Janelle [USA]" w:date="2017-08-08T16:17:00Z"/>
        </w:rPr>
      </w:pPr>
      <w:r>
        <w:t>Does MTS report out on all sources of money, or just outlays from appropriations?</w:t>
      </w:r>
      <w:del w:id="38" w:author="Becker, Janelle [USA]" w:date="2017-08-08T16:17:00Z">
        <w:r w:rsidDel="00B27AD6">
          <w:delText xml:space="preserve"> </w:delText>
        </w:r>
      </w:del>
    </w:p>
    <w:p w:rsidR="00B27AD6" w:rsidRDefault="00B27AD6" w:rsidP="00B27AD6">
      <w:pPr>
        <w:pStyle w:val="ListParagraph"/>
        <w:numPr>
          <w:ilvl w:val="0"/>
          <w:numId w:val="1"/>
        </w:numPr>
        <w:rPr>
          <w:ins w:id="39" w:author="Becker, Janelle [USA]" w:date="2017-08-08T16:17:00Z"/>
        </w:rPr>
        <w:pPrChange w:id="40" w:author="Becker, Janelle [USA]" w:date="2017-08-08T16:1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B27AD6" w:rsidRDefault="00B27AD6" w:rsidP="00B27AD6">
      <w:pPr>
        <w:pStyle w:val="ListParagraph"/>
        <w:numPr>
          <w:ilvl w:val="1"/>
          <w:numId w:val="1"/>
        </w:numPr>
        <w:rPr>
          <w:ins w:id="41" w:author="Becker, Janelle [USA]" w:date="2017-08-08T16:17:00Z"/>
        </w:rPr>
      </w:pPr>
      <w:ins w:id="42" w:author="Becker, Janelle [USA]" w:date="2017-08-08T16:17:00Z">
        <w:r>
          <w:t>All money</w:t>
        </w:r>
      </w:ins>
    </w:p>
    <w:p w:rsidR="00807463" w:rsidRPr="00B27AD6" w:rsidRDefault="00807463" w:rsidP="00B27AD6">
      <w:pPr>
        <w:pStyle w:val="ListParagraph"/>
        <w:numPr>
          <w:ilvl w:val="2"/>
          <w:numId w:val="1"/>
        </w:numPr>
        <w:rPr>
          <w:strike/>
          <w:rPrChange w:id="43" w:author="Becker, Janelle [USA]" w:date="2017-08-08T16:17:00Z">
            <w:rPr/>
          </w:rPrChange>
        </w:rPr>
        <w:pPrChange w:id="44" w:author="Becker, Janelle [USA]" w:date="2017-08-08T16:1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00B27AD6">
        <w:rPr>
          <w:strike/>
          <w:rPrChange w:id="45" w:author="Becker, Janelle [USA]" w:date="2017-08-08T16:17:00Z">
            <w:rPr/>
          </w:rPrChange>
        </w:rPr>
        <w:t>total budget authority Sankey (</w:t>
      </w:r>
      <w:r w:rsidR="00E959BD" w:rsidRPr="00B27AD6">
        <w:rPr>
          <w:strike/>
          <w:rPrChange w:id="46" w:author="Becker, Janelle [USA]" w:date="2017-08-08T16:17:00Z">
            <w:rPr/>
          </w:rPrChange>
        </w:rPr>
        <w:fldChar w:fldCharType="begin"/>
      </w:r>
      <w:r w:rsidR="00E959BD" w:rsidRPr="00B27AD6">
        <w:rPr>
          <w:strike/>
          <w:rPrChange w:id="47" w:author="Becker, Janelle [USA]" w:date="2017-08-08T16:17:00Z">
            <w:rPr/>
          </w:rPrChange>
        </w:rPr>
        <w:instrText xml:space="preserve"> HYPERLINK "https://beta.usaspending.gov/" \l "/federal_account/2715" </w:instrText>
      </w:r>
      <w:r w:rsidR="00E959BD" w:rsidRPr="00B27AD6">
        <w:rPr>
          <w:strike/>
          <w:rPrChange w:id="48" w:author="Becker, Janelle [USA]" w:date="2017-08-08T16:17:00Z">
            <w:rPr/>
          </w:rPrChange>
        </w:rPr>
        <w:fldChar w:fldCharType="separate"/>
      </w:r>
      <w:r w:rsidRPr="00B27AD6">
        <w:rPr>
          <w:rStyle w:val="Hyperlink"/>
          <w:strike/>
          <w:rPrChange w:id="49" w:author="Becker, Janelle [USA]" w:date="2017-08-08T16:17:00Z">
            <w:rPr>
              <w:rStyle w:val="Hyperlink"/>
            </w:rPr>
          </w:rPrChange>
        </w:rPr>
        <w:t>DOE federal account example</w:t>
      </w:r>
      <w:r w:rsidR="00E959BD" w:rsidRPr="00B27AD6">
        <w:rPr>
          <w:rStyle w:val="Hyperlink"/>
          <w:strike/>
          <w:rPrChange w:id="50" w:author="Becker, Janelle [USA]" w:date="2017-08-08T16:17:00Z">
            <w:rPr>
              <w:rStyle w:val="Hyperlink"/>
            </w:rPr>
          </w:rPrChange>
        </w:rPr>
        <w:fldChar w:fldCharType="end"/>
      </w:r>
      <w:r w:rsidRPr="00B27AD6">
        <w:rPr>
          <w:strike/>
          <w:rPrChange w:id="51" w:author="Becker, Janelle [USA]" w:date="2017-08-08T16:17:00Z">
            <w:rPr/>
          </w:rPrChange>
        </w:rPr>
        <w:t xml:space="preserve">) left will include balance brought forward, other budg resources, and new approp. </w:t>
      </w:r>
    </w:p>
    <w:p w:rsidR="00807463" w:rsidRPr="00B27AD6" w:rsidRDefault="00807463" w:rsidP="00B27AD6">
      <w:pPr>
        <w:pStyle w:val="ListParagraph"/>
        <w:numPr>
          <w:ilvl w:val="2"/>
          <w:numId w:val="1"/>
        </w:numPr>
        <w:rPr>
          <w:strike/>
          <w:rPrChange w:id="52" w:author="Becker, Janelle [USA]" w:date="2017-08-08T16:17:00Z">
            <w:rPr/>
          </w:rPrChange>
        </w:rPr>
        <w:pPrChange w:id="53" w:author="Becker, Janelle [USA]" w:date="2017-08-08T16:1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 w:rsidRPr="00B27AD6">
        <w:rPr>
          <w:strike/>
          <w:rPrChange w:id="54" w:author="Becker, Janelle [USA]" w:date="2017-08-08T16:17:00Z">
            <w:rPr/>
          </w:rPrChange>
        </w:rPr>
        <w:t>We capture obligations from all of those. Is it possible MTS isn’t capturing outlays if the original source is different? Or does it all go into a total budget authority pot and then out to obligations/outlays?</w:t>
      </w:r>
    </w:p>
    <w:p w:rsidR="00717623" w:rsidRDefault="00717623" w:rsidP="00717623"/>
    <w:p w:rsidR="004E546F" w:rsidRDefault="004E546F" w:rsidP="004E546F">
      <w:pPr>
        <w:pStyle w:val="Heading1"/>
      </w:pPr>
      <w:r>
        <w:t>Understanding TAS Balances/File A</w:t>
      </w:r>
    </w:p>
    <w:p w:rsidR="002146FD" w:rsidRDefault="002146FD" w:rsidP="002146FD">
      <w:pPr>
        <w:pStyle w:val="ListParagraph"/>
        <w:numPr>
          <w:ilvl w:val="0"/>
          <w:numId w:val="3"/>
        </w:numPr>
      </w:pPr>
      <w:r>
        <w:t xml:space="preserve">Why would </w:t>
      </w:r>
      <w:del w:id="55" w:author="Becker, Janelle [USA]" w:date="2017-08-08T16:18:00Z">
        <w:r w:rsidDel="00B27AD6">
          <w:delText xml:space="preserve">these </w:delText>
        </w:r>
      </w:del>
      <w:ins w:id="56" w:author="Becker, Janelle [USA]" w:date="2017-08-08T16:18:00Z">
        <w:r w:rsidR="00B27AD6">
          <w:t>reporting and submission agencies</w:t>
        </w:r>
        <w:r w:rsidR="00B27AD6">
          <w:t xml:space="preserve"> </w:t>
        </w:r>
      </w:ins>
      <w:r>
        <w:t>be different?</w:t>
      </w:r>
    </w:p>
    <w:p w:rsidR="002146FD" w:rsidRDefault="002146FD" w:rsidP="002146FD">
      <w:pPr>
        <w:pStyle w:val="ListParagraph"/>
        <w:numPr>
          <w:ilvl w:val="1"/>
          <w:numId w:val="3"/>
        </w:numPr>
      </w:pPr>
      <w:r>
        <w:t>Reporting Agency</w:t>
      </w:r>
    </w:p>
    <w:p w:rsidR="002146FD" w:rsidRDefault="002146FD" w:rsidP="002146FD">
      <w:pPr>
        <w:pStyle w:val="ListParagraph"/>
        <w:numPr>
          <w:ilvl w:val="2"/>
          <w:numId w:val="3"/>
        </w:numPr>
      </w:pPr>
      <w:r>
        <w:t xml:space="preserve">Sometimes can be the awarding, not funding </w:t>
      </w:r>
    </w:p>
    <w:p w:rsidR="002146FD" w:rsidRDefault="002146FD" w:rsidP="002146FD">
      <w:pPr>
        <w:pStyle w:val="ListParagraph"/>
        <w:numPr>
          <w:ilvl w:val="1"/>
          <w:numId w:val="3"/>
        </w:numPr>
      </w:pPr>
      <w:r>
        <w:t>Submission agency</w:t>
      </w:r>
    </w:p>
    <w:p w:rsidR="002146FD" w:rsidRPr="00262491" w:rsidRDefault="002146FD" w:rsidP="002146FD">
      <w:pPr>
        <w:pStyle w:val="ListParagraph"/>
        <w:numPr>
          <w:ilvl w:val="2"/>
          <w:numId w:val="3"/>
        </w:numPr>
      </w:pPr>
      <w:r>
        <w:t>Ex: ARC transfers money to army corps of engineers, transportation, commerce, usda,…  in tasbalances_data_07-11_pivot_explore</w:t>
      </w:r>
    </w:p>
    <w:p w:rsidR="004E546F" w:rsidRDefault="004E546F" w:rsidP="00717623"/>
    <w:p w:rsidR="009B3476" w:rsidRDefault="009B3476" w:rsidP="004E546F">
      <w:pPr>
        <w:pStyle w:val="Heading1"/>
      </w:pPr>
      <w:r>
        <w:t>How are we off by so much?</w:t>
      </w:r>
    </w:p>
    <w:p w:rsidR="009B3476" w:rsidRDefault="009B3476" w:rsidP="009B3476">
      <w:pPr>
        <w:pStyle w:val="ListParagraph"/>
        <w:numPr>
          <w:ilvl w:val="0"/>
          <w:numId w:val="2"/>
        </w:numPr>
      </w:pPr>
      <w:r>
        <w:t xml:space="preserve">About 1/3 – DoD </w:t>
      </w:r>
      <w:r>
        <w:sym w:font="Wingdings" w:char="F0E0"/>
      </w:r>
      <w:r>
        <w:t xml:space="preserve"> </w:t>
      </w:r>
      <w:r>
        <w:tab/>
      </w:r>
      <w:r>
        <w:tab/>
      </w:r>
      <w:r w:rsidR="004F22FE">
        <w:t>OK for now?</w:t>
      </w:r>
    </w:p>
    <w:p w:rsidR="004F22FE" w:rsidRDefault="004F22FE" w:rsidP="004F22FE">
      <w:pPr>
        <w:pStyle w:val="ListParagraph"/>
        <w:numPr>
          <w:ilvl w:val="1"/>
          <w:numId w:val="2"/>
        </w:numPr>
      </w:pPr>
      <w:r>
        <w:t>DoD in DATA Act is still 206B more than MTS, so this doesn’t seem like the problem that they haven’t YET submitted data…?</w:t>
      </w:r>
    </w:p>
    <w:p w:rsidR="009B3476" w:rsidRDefault="009B3476" w:rsidP="009B3476">
      <w:pPr>
        <w:pStyle w:val="ListParagraph"/>
        <w:numPr>
          <w:ilvl w:val="0"/>
          <w:numId w:val="2"/>
        </w:numPr>
      </w:pPr>
      <w:r>
        <w:t xml:space="preserve">About 1/3 – Treasury </w:t>
      </w:r>
      <w:r>
        <w:sym w:font="Wingdings" w:char="F0E0"/>
      </w:r>
      <w:r>
        <w:t xml:space="preserve"> </w:t>
      </w:r>
      <w:r>
        <w:tab/>
        <w:t xml:space="preserve">DA &gt; MTS by </w:t>
      </w:r>
      <w:del w:id="57" w:author="Becker, Janelle [USA]" w:date="2017-08-08T17:00:00Z">
        <w:r w:rsidDel="00C67B2F">
          <w:delText>178B</w:delText>
        </w:r>
      </w:del>
      <w:ins w:id="58" w:author="Becker, Janelle [USA]" w:date="2017-08-08T17:00:00Z">
        <w:r w:rsidR="00C67B2F">
          <w:t xml:space="preserve"> </w:t>
        </w:r>
        <w:r w:rsidR="00C67B2F">
          <w:t>194B</w:t>
        </w:r>
      </w:ins>
      <w:bookmarkStart w:id="59" w:name="_GoBack"/>
      <w:bookmarkEnd w:id="59"/>
    </w:p>
    <w:p w:rsidR="009B3476" w:rsidRDefault="009B3476" w:rsidP="009B3476">
      <w:pPr>
        <w:pStyle w:val="ListParagraph"/>
        <w:numPr>
          <w:ilvl w:val="1"/>
          <w:numId w:val="2"/>
        </w:numPr>
      </w:pPr>
      <w:r>
        <w:t>Outlays for debt, interest included in one but not the other?</w:t>
      </w:r>
    </w:p>
    <w:p w:rsidR="005760BA" w:rsidRDefault="005760BA" w:rsidP="009B3476">
      <w:pPr>
        <w:pStyle w:val="ListParagraph"/>
        <w:numPr>
          <w:ilvl w:val="1"/>
          <w:numId w:val="2"/>
        </w:numPr>
      </w:pPr>
      <w:r>
        <w:t>Interest on the debt is recognized on accrual basis—is it possible MTS is thus missing this, but we’re somehow receiving Treasury outlay data related to this?</w:t>
      </w:r>
    </w:p>
    <w:p w:rsidR="00C67B2F" w:rsidRDefault="009B3476" w:rsidP="00C67B2F">
      <w:pPr>
        <w:pStyle w:val="ListParagraph"/>
        <w:numPr>
          <w:ilvl w:val="0"/>
          <w:numId w:val="2"/>
        </w:numPr>
        <w:rPr>
          <w:ins w:id="60" w:author="Becker, Janelle [USA]" w:date="2017-08-08T17:00:00Z"/>
        </w:rPr>
      </w:pPr>
      <w:r>
        <w:t xml:space="preserve">About 1/3 – HHS </w:t>
      </w:r>
      <w:r>
        <w:sym w:font="Wingdings" w:char="F0E0"/>
      </w:r>
      <w:r>
        <w:t xml:space="preserve"> </w:t>
      </w:r>
      <w:r>
        <w:tab/>
      </w:r>
      <w:r>
        <w:tab/>
        <w:t xml:space="preserve">DA &gt; MTS by </w:t>
      </w:r>
      <w:del w:id="61" w:author="Becker, Janelle [USA]" w:date="2017-08-08T17:00:00Z">
        <w:r w:rsidDel="00C67B2F">
          <w:delText>194B</w:delText>
        </w:r>
      </w:del>
      <w:ins w:id="62" w:author="Becker, Janelle [USA]" w:date="2017-08-08T17:00:00Z">
        <w:r w:rsidR="00C67B2F">
          <w:t xml:space="preserve"> </w:t>
        </w:r>
        <w:r w:rsidR="00C67B2F">
          <w:t>178B</w:t>
        </w:r>
      </w:ins>
    </w:p>
    <w:p w:rsidR="009B3476" w:rsidRDefault="009B3476" w:rsidP="009B3476">
      <w:pPr>
        <w:pStyle w:val="ListParagraph"/>
        <w:numPr>
          <w:ilvl w:val="0"/>
          <w:numId w:val="2"/>
        </w:numPr>
      </w:pPr>
    </w:p>
    <w:p w:rsidR="005760BA" w:rsidRDefault="005760BA" w:rsidP="005760BA">
      <w:pPr>
        <w:pStyle w:val="ListParagraph"/>
        <w:numPr>
          <w:ilvl w:val="1"/>
          <w:numId w:val="2"/>
        </w:numPr>
      </w:pPr>
      <w:r>
        <w:t>???</w:t>
      </w:r>
    </w:p>
    <w:p w:rsidR="00EB6968" w:rsidRDefault="00EB6968" w:rsidP="00717623"/>
    <w:p w:rsidR="00EB6968" w:rsidRDefault="00EB6968" w:rsidP="00717623"/>
    <w:p w:rsidR="00EB6968" w:rsidRDefault="00EB6968" w:rsidP="00717623"/>
    <w:p w:rsidR="0039353C" w:rsidRDefault="0039353C" w:rsidP="00717623"/>
    <w:p w:rsidR="00717623" w:rsidRDefault="00235D1E" w:rsidP="004E546F">
      <w:pPr>
        <w:pStyle w:val="Heading1"/>
      </w:pPr>
      <w:r>
        <w:t>Drew (8/7)</w:t>
      </w:r>
    </w:p>
    <w:p w:rsidR="00717623" w:rsidRDefault="00717623" w:rsidP="00717623">
      <w:pPr>
        <w:pStyle w:val="ListParagraph"/>
        <w:numPr>
          <w:ilvl w:val="0"/>
          <w:numId w:val="1"/>
        </w:numPr>
      </w:pPr>
      <w:r>
        <w:t>What are large changes in our own API/database data due to?</w:t>
      </w:r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>from agencies fixing things and then re-certifying?</w:t>
      </w:r>
      <w:r w:rsidR="00235D1E">
        <w:t xml:space="preserve"> (Yes)</w:t>
      </w:r>
    </w:p>
    <w:p w:rsidR="00717623" w:rsidRDefault="00717623" w:rsidP="00717623">
      <w:pPr>
        <w:pStyle w:val="ListParagraph"/>
        <w:numPr>
          <w:ilvl w:val="1"/>
          <w:numId w:val="1"/>
        </w:numPr>
      </w:pPr>
      <w:r>
        <w:t>Errors but certified anyway?</w:t>
      </w:r>
      <w:r w:rsidR="00235D1E">
        <w:t xml:space="preserve"> (Yes) </w:t>
      </w:r>
    </w:p>
    <w:p w:rsidR="00717623" w:rsidRDefault="00717623" w:rsidP="00235D1E"/>
    <w:sectPr w:rsidR="0071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9BD" w:rsidRDefault="00E959BD" w:rsidP="0039353C">
      <w:pPr>
        <w:spacing w:after="0" w:line="240" w:lineRule="auto"/>
      </w:pPr>
      <w:r>
        <w:separator/>
      </w:r>
    </w:p>
  </w:endnote>
  <w:endnote w:type="continuationSeparator" w:id="0">
    <w:p w:rsidR="00E959BD" w:rsidRDefault="00E959BD" w:rsidP="0039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9BD" w:rsidRDefault="00E959BD" w:rsidP="0039353C">
      <w:pPr>
        <w:spacing w:after="0" w:line="240" w:lineRule="auto"/>
      </w:pPr>
      <w:r>
        <w:separator/>
      </w:r>
    </w:p>
  </w:footnote>
  <w:footnote w:type="continuationSeparator" w:id="0">
    <w:p w:rsidR="00E959BD" w:rsidRDefault="00E959BD" w:rsidP="0039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5E46"/>
    <w:multiLevelType w:val="hybridMultilevel"/>
    <w:tmpl w:val="D332E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1743"/>
    <w:multiLevelType w:val="hybridMultilevel"/>
    <w:tmpl w:val="140A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2380B"/>
    <w:multiLevelType w:val="hybridMultilevel"/>
    <w:tmpl w:val="7158D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cker, Janelle [USA]">
    <w15:presenceInfo w15:providerId="AD" w15:userId="S-1-5-21-1314303383-2379350573-4036118543-564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50"/>
    <w:rsid w:val="000E41E6"/>
    <w:rsid w:val="00113059"/>
    <w:rsid w:val="001B6D92"/>
    <w:rsid w:val="002146FD"/>
    <w:rsid w:val="00235D1E"/>
    <w:rsid w:val="00262491"/>
    <w:rsid w:val="002B5828"/>
    <w:rsid w:val="00385EAF"/>
    <w:rsid w:val="0039353C"/>
    <w:rsid w:val="003E2F9C"/>
    <w:rsid w:val="00420F50"/>
    <w:rsid w:val="004A21E1"/>
    <w:rsid w:val="004C7DBE"/>
    <w:rsid w:val="004E0BD4"/>
    <w:rsid w:val="004E546F"/>
    <w:rsid w:val="004F22FE"/>
    <w:rsid w:val="005760BA"/>
    <w:rsid w:val="00675E3B"/>
    <w:rsid w:val="00717623"/>
    <w:rsid w:val="007F2FFA"/>
    <w:rsid w:val="00807463"/>
    <w:rsid w:val="008D6D46"/>
    <w:rsid w:val="009B3476"/>
    <w:rsid w:val="00B27AD6"/>
    <w:rsid w:val="00BC50D4"/>
    <w:rsid w:val="00C67B2F"/>
    <w:rsid w:val="00C81FE8"/>
    <w:rsid w:val="00C87457"/>
    <w:rsid w:val="00E959BD"/>
    <w:rsid w:val="00EA68D9"/>
    <w:rsid w:val="00EB6968"/>
    <w:rsid w:val="00FC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646B"/>
  <w15:chartTrackingRefBased/>
  <w15:docId w15:val="{1EE63C89-31F5-4994-9C78-D0D37C5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4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07463"/>
    <w:rPr>
      <w:color w:val="2B579A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B6D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35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5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53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E5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62C64-EE84-4A74-819A-A7F0D42D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2</cp:revision>
  <dcterms:created xsi:type="dcterms:W3CDTF">2017-08-08T21:07:00Z</dcterms:created>
  <dcterms:modified xsi:type="dcterms:W3CDTF">2017-08-08T21:07:00Z</dcterms:modified>
</cp:coreProperties>
</file>