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C1" w:rsidRPr="00684B56" w:rsidRDefault="007A64C1" w:rsidP="007A64C1">
      <w:pPr>
        <w:pStyle w:val="Title"/>
        <w:rPr>
          <w:sz w:val="52"/>
          <w:szCs w:val="52"/>
        </w:rPr>
      </w:pPr>
      <w:r w:rsidRPr="00684B56">
        <w:rPr>
          <w:sz w:val="52"/>
          <w:szCs w:val="52"/>
        </w:rPr>
        <w:t>Monthly Treasury Statement</w:t>
      </w:r>
    </w:p>
    <w:p w:rsidR="007A64C1" w:rsidRPr="00684B56" w:rsidRDefault="007A64C1" w:rsidP="007A64C1">
      <w:pPr>
        <w:pStyle w:val="Title"/>
        <w:rPr>
          <w:sz w:val="52"/>
          <w:szCs w:val="52"/>
        </w:rPr>
      </w:pPr>
      <w:r w:rsidRPr="00684B56">
        <w:rPr>
          <w:sz w:val="52"/>
          <w:szCs w:val="52"/>
        </w:rPr>
        <w:t>CBO &amp; OMB Meetings</w:t>
      </w:r>
    </w:p>
    <w:p w:rsidR="004E0BD4" w:rsidRDefault="007A64C1" w:rsidP="007A64C1">
      <w:pPr>
        <w:pStyle w:val="Heading1"/>
      </w:pPr>
      <w:r>
        <w:t>AGENDA</w:t>
      </w:r>
    </w:p>
    <w:p w:rsidR="007A64C1" w:rsidRDefault="007A64C1" w:rsidP="007A64C1">
      <w:pPr>
        <w:pStyle w:val="ListParagraph"/>
        <w:numPr>
          <w:ilvl w:val="0"/>
          <w:numId w:val="1"/>
        </w:numPr>
      </w:pPr>
      <w:r>
        <w:t xml:space="preserve">Introductions &amp; </w:t>
      </w:r>
      <w:r w:rsidR="00684B56">
        <w:t>Setting expectations</w:t>
      </w:r>
    </w:p>
    <w:p w:rsidR="007A64C1" w:rsidRDefault="007A64C1" w:rsidP="007A64C1">
      <w:pPr>
        <w:pStyle w:val="ListParagraph"/>
        <w:numPr>
          <w:ilvl w:val="1"/>
          <w:numId w:val="1"/>
        </w:numPr>
      </w:pPr>
      <w:r>
        <w:t>Purpose – To better understand how OMB and CBO contacts use MTS</w:t>
      </w:r>
    </w:p>
    <w:p w:rsidR="007A64C1" w:rsidRDefault="007A64C1" w:rsidP="007A64C1">
      <w:pPr>
        <w:pStyle w:val="ListParagraph"/>
        <w:numPr>
          <w:ilvl w:val="1"/>
          <w:numId w:val="1"/>
        </w:numPr>
      </w:pPr>
      <w:r>
        <w:t>Outcomes – We walk away able to answer how and why MTS consumers use the data</w:t>
      </w:r>
    </w:p>
    <w:p w:rsidR="007A64C1" w:rsidRDefault="007A64C1" w:rsidP="007A64C1">
      <w:pPr>
        <w:pStyle w:val="ListParagraph"/>
        <w:numPr>
          <w:ilvl w:val="1"/>
          <w:numId w:val="1"/>
        </w:numPr>
      </w:pPr>
      <w:r>
        <w:t xml:space="preserve">What’s in it for them? – </w:t>
      </w:r>
      <w:del w:id="0" w:author="Becker, Janelle [USA]" w:date="2017-07-21T16:04:00Z">
        <w:r w:rsidDel="007A7ACA">
          <w:delText xml:space="preserve">Are there ways </w:delText>
        </w:r>
        <w:r w:rsidR="002215FA" w:rsidDel="007A7ACA">
          <w:delText>their process of consuming MTS data could be improved that we can help with? Can we produce something that would make it easier for them to produce their analysis?</w:delText>
        </w:r>
      </w:del>
      <w:ins w:id="1" w:author="Becker, Janelle [USA]" w:date="2017-07-21T16:04:00Z">
        <w:r w:rsidR="007A7ACA">
          <w:t>we’ll re-visualize, make it more useful, they</w:t>
        </w:r>
      </w:ins>
      <w:ins w:id="2" w:author="Becker, Janelle [USA]" w:date="2017-07-21T16:05:00Z">
        <w:r w:rsidR="007A7ACA">
          <w:t>’ll be a part of that process, and they’ll direct and guide us with their knowledge.</w:t>
        </w:r>
      </w:ins>
    </w:p>
    <w:p w:rsidR="007A64C1" w:rsidRDefault="007A64C1" w:rsidP="007A64C1">
      <w:pPr>
        <w:pStyle w:val="ListParagraph"/>
        <w:numPr>
          <w:ilvl w:val="1"/>
          <w:numId w:val="1"/>
        </w:numPr>
      </w:pPr>
      <w:r>
        <w:t xml:space="preserve">Expectations </w:t>
      </w:r>
      <w:r w:rsidR="002215FA">
        <w:t>–</w:t>
      </w:r>
      <w:r>
        <w:t xml:space="preserve"> </w:t>
      </w:r>
      <w:r w:rsidR="002215FA">
        <w:t xml:space="preserve">We are searching for mutually beneficial options, not just work for work’s sake, or an extremely lop-sided relationship, so hopefully they can come forward with ways we could help </w:t>
      </w:r>
    </w:p>
    <w:p w:rsidR="007A64C1" w:rsidRPr="00940D98" w:rsidRDefault="007A64C1" w:rsidP="007A64C1">
      <w:pPr>
        <w:pStyle w:val="ListParagraph"/>
        <w:numPr>
          <w:ilvl w:val="1"/>
          <w:numId w:val="1"/>
        </w:numPr>
      </w:pPr>
      <w:bookmarkStart w:id="3" w:name="_GoBack"/>
      <w:bookmarkEnd w:id="3"/>
      <w:r w:rsidRPr="00940D98">
        <w:t>Roles – Who will be the main driver of this meeting?</w:t>
      </w:r>
      <w:ins w:id="4" w:author="Becker, Janelle [USA]" w:date="2017-07-21T16:06:00Z">
        <w:r w:rsidR="007A7ACA" w:rsidRPr="00940D98">
          <w:t xml:space="preserve"> Janelle</w:t>
        </w:r>
      </w:ins>
    </w:p>
    <w:p w:rsidR="007A64C1" w:rsidRDefault="007A64C1" w:rsidP="007A64C1">
      <w:pPr>
        <w:pStyle w:val="ListParagraph"/>
        <w:numPr>
          <w:ilvl w:val="0"/>
          <w:numId w:val="1"/>
        </w:numPr>
      </w:pPr>
      <w:r>
        <w:t xml:space="preserve">Understanding </w:t>
      </w:r>
      <w:r w:rsidRPr="007A64C1">
        <w:rPr>
          <w:i/>
        </w:rPr>
        <w:t>why</w:t>
      </w:r>
      <w:r>
        <w:t xml:space="preserve"> and </w:t>
      </w:r>
      <w:r w:rsidRPr="007A64C1">
        <w:rPr>
          <w:i/>
        </w:rPr>
        <w:t>how</w:t>
      </w:r>
      <w:r>
        <w:t xml:space="preserve"> they use MTS</w:t>
      </w:r>
    </w:p>
    <w:p w:rsidR="007A64C1" w:rsidRDefault="007A64C1" w:rsidP="007A64C1">
      <w:pPr>
        <w:pStyle w:val="ListParagraph"/>
        <w:numPr>
          <w:ilvl w:val="0"/>
          <w:numId w:val="1"/>
        </w:numPr>
      </w:pPr>
      <w:r>
        <w:t>Getting their reactions to new visualizations</w:t>
      </w:r>
    </w:p>
    <w:p w:rsidR="007A64C1" w:rsidRDefault="007A64C1" w:rsidP="007A64C1">
      <w:pPr>
        <w:pStyle w:val="ListParagraph"/>
        <w:numPr>
          <w:ilvl w:val="1"/>
          <w:numId w:val="1"/>
        </w:numPr>
      </w:pPr>
      <w:r>
        <w:t>Nitty gritty questions</w:t>
      </w:r>
    </w:p>
    <w:p w:rsidR="007A64C1" w:rsidRDefault="007A64C1" w:rsidP="007A64C1">
      <w:pPr>
        <w:pStyle w:val="ListParagraph"/>
        <w:numPr>
          <w:ilvl w:val="0"/>
          <w:numId w:val="1"/>
        </w:numPr>
      </w:pPr>
      <w:r>
        <w:t>Do they have advice for us?</w:t>
      </w:r>
    </w:p>
    <w:p w:rsidR="007A64C1" w:rsidRDefault="007A64C1" w:rsidP="007A64C1">
      <w:pPr>
        <w:pStyle w:val="ListParagraph"/>
        <w:numPr>
          <w:ilvl w:val="0"/>
          <w:numId w:val="1"/>
        </w:numPr>
      </w:pPr>
      <w:r>
        <w:t>Close &amp; summarize any action items</w:t>
      </w:r>
    </w:p>
    <w:p w:rsidR="007A64C1" w:rsidRDefault="007A64C1" w:rsidP="007A64C1"/>
    <w:p w:rsidR="007A64C1" w:rsidRDefault="007A64C1" w:rsidP="007A64C1">
      <w:pPr>
        <w:pStyle w:val="Heading1"/>
      </w:pPr>
      <w:r>
        <w:t>QUESTIONS</w:t>
      </w:r>
    </w:p>
    <w:p w:rsidR="007A64C1" w:rsidRPr="007A64C1" w:rsidRDefault="007A64C1" w:rsidP="007A64C1">
      <w:pPr>
        <w:pStyle w:val="Heading2"/>
      </w:pPr>
      <w:r>
        <w:t xml:space="preserve">Why </w:t>
      </w:r>
    </w:p>
    <w:p w:rsidR="007A64C1" w:rsidRDefault="007A64C1" w:rsidP="007A64C1">
      <w:pPr>
        <w:pStyle w:val="ListParagraph"/>
        <w:numPr>
          <w:ilvl w:val="0"/>
          <w:numId w:val="2"/>
        </w:numPr>
      </w:pPr>
      <w:r>
        <w:t>At a high level, why do you use the MTS?</w:t>
      </w:r>
    </w:p>
    <w:p w:rsidR="007A64C1" w:rsidRDefault="007A64C1" w:rsidP="007A64C1">
      <w:pPr>
        <w:pStyle w:val="ListParagraph"/>
        <w:numPr>
          <w:ilvl w:val="0"/>
          <w:numId w:val="2"/>
        </w:numPr>
      </w:pPr>
      <w:r>
        <w:t>What questions are you trying to answer with your analyses?</w:t>
      </w:r>
    </w:p>
    <w:p w:rsidR="007A64C1" w:rsidRPr="007A64C1" w:rsidRDefault="007A64C1" w:rsidP="007A64C1">
      <w:pPr>
        <w:pStyle w:val="ListParagraph"/>
        <w:numPr>
          <w:ilvl w:val="0"/>
          <w:numId w:val="2"/>
        </w:numPr>
      </w:pPr>
      <w:r>
        <w:t>Who is your analysis for?</w:t>
      </w:r>
    </w:p>
    <w:p w:rsidR="007A64C1" w:rsidRDefault="007A64C1" w:rsidP="007A64C1">
      <w:pPr>
        <w:pStyle w:val="Heading2"/>
      </w:pPr>
      <w:r>
        <w:t>How</w:t>
      </w:r>
    </w:p>
    <w:p w:rsidR="007A64C1" w:rsidRDefault="007A64C1" w:rsidP="007A64C1">
      <w:pPr>
        <w:pStyle w:val="ListParagraph"/>
        <w:numPr>
          <w:ilvl w:val="0"/>
          <w:numId w:val="3"/>
        </w:numPr>
      </w:pPr>
      <w:r>
        <w:t>At a high level, what does the full process look like for using the MTS and creating your analysis?</w:t>
      </w:r>
    </w:p>
    <w:p w:rsidR="007A64C1" w:rsidRDefault="007A64C1" w:rsidP="007A64C1">
      <w:pPr>
        <w:pStyle w:val="ListParagraph"/>
        <w:numPr>
          <w:ilvl w:val="0"/>
          <w:numId w:val="3"/>
        </w:numPr>
      </w:pPr>
      <w:r>
        <w:t xml:space="preserve">Do you use the PDF or XLS files? </w:t>
      </w:r>
    </w:p>
    <w:p w:rsidR="007A64C1" w:rsidRDefault="007A64C1" w:rsidP="007A64C1">
      <w:pPr>
        <w:pStyle w:val="ListParagraph"/>
        <w:numPr>
          <w:ilvl w:val="0"/>
          <w:numId w:val="3"/>
        </w:numPr>
      </w:pPr>
      <w:r>
        <w:t>Do you use the tables, the figures, or both? All of the tables?</w:t>
      </w:r>
    </w:p>
    <w:p w:rsidR="007A64C1" w:rsidRDefault="007A64C1" w:rsidP="007A64C1">
      <w:pPr>
        <w:pStyle w:val="ListParagraph"/>
        <w:numPr>
          <w:ilvl w:val="0"/>
          <w:numId w:val="3"/>
        </w:numPr>
      </w:pPr>
      <w:r>
        <w:t>What software do you use throughout the process of using the MTS?</w:t>
      </w:r>
    </w:p>
    <w:p w:rsidR="002215FA" w:rsidRDefault="002215FA" w:rsidP="002215FA">
      <w:pPr>
        <w:pStyle w:val="Heading1"/>
      </w:pPr>
      <w:r>
        <w:t>Do they use the visualizations?</w:t>
      </w:r>
    </w:p>
    <w:p w:rsidR="002215FA" w:rsidRDefault="002215FA" w:rsidP="002215FA">
      <w:pPr>
        <w:ind w:left="720"/>
      </w:pPr>
      <w:r>
        <w:t xml:space="preserve">No </w:t>
      </w:r>
      <w:r>
        <w:sym w:font="Wingdings" w:char="F0E0"/>
      </w:r>
      <w:r>
        <w:t xml:space="preserve"> Get feedback on purpose of each figure, since it corresponds with Tables, and understand what is important (e.g. corporate tax? net interest?)</w:t>
      </w:r>
      <w:r w:rsidR="0067103E">
        <w:t xml:space="preserve"> and for whom</w:t>
      </w:r>
    </w:p>
    <w:p w:rsidR="002215FA" w:rsidRDefault="002215FA" w:rsidP="002215FA">
      <w:pPr>
        <w:ind w:left="720"/>
      </w:pPr>
      <w:r>
        <w:t xml:space="preserve">Yes </w:t>
      </w:r>
      <w:r>
        <w:sym w:font="Wingdings" w:char="F0E0"/>
      </w:r>
      <w:r>
        <w:t xml:space="preserve"> Above plus get feedback on graphs, too</w:t>
      </w:r>
    </w:p>
    <w:p w:rsidR="002215FA" w:rsidRDefault="002215FA" w:rsidP="002215FA"/>
    <w:p w:rsidR="002215FA" w:rsidRPr="002215FA" w:rsidRDefault="002215FA" w:rsidP="002215FA">
      <w:pPr>
        <w:pStyle w:val="Heading2"/>
      </w:pPr>
      <w:r>
        <w:t>Figure-specific questions</w:t>
      </w:r>
    </w:p>
    <w:p w:rsidR="002215FA" w:rsidRDefault="002215FA" w:rsidP="002215FA">
      <w:pPr>
        <w:pStyle w:val="ListParagraph"/>
        <w:numPr>
          <w:ilvl w:val="0"/>
          <w:numId w:val="4"/>
        </w:numPr>
      </w:pPr>
      <w:r>
        <w:t xml:space="preserve">Get feedback on each of the 5 figures - audience, purpose, which parts are important? </w:t>
      </w:r>
    </w:p>
    <w:p w:rsidR="0067103E" w:rsidRPr="0067103E" w:rsidRDefault="002215FA" w:rsidP="002215FA">
      <w:pPr>
        <w:pStyle w:val="ListParagraph"/>
        <w:numPr>
          <w:ilvl w:val="1"/>
          <w:numId w:val="4"/>
        </w:numPr>
        <w:rPr>
          <w:b/>
        </w:rPr>
      </w:pPr>
      <w:r w:rsidRPr="0067103E">
        <w:rPr>
          <w:b/>
        </w:rPr>
        <w:lastRenderedPageBreak/>
        <w:t>Cover figure –</w:t>
      </w:r>
      <w:r w:rsidR="0067103E" w:rsidRPr="0067103E">
        <w:rPr>
          <w:b/>
        </w:rPr>
        <w:t xml:space="preserve"> One month and FYTD </w:t>
      </w:r>
      <w:r w:rsidR="0067103E">
        <w:rPr>
          <w:b/>
        </w:rPr>
        <w:t>snapshot of Receipts, Outlays, Surplus/Deficit</w:t>
      </w:r>
    </w:p>
    <w:p w:rsidR="002215FA" w:rsidRDefault="002215FA" w:rsidP="0067103E">
      <w:pPr>
        <w:pStyle w:val="ListParagraph"/>
        <w:numPr>
          <w:ilvl w:val="2"/>
          <w:numId w:val="4"/>
        </w:numPr>
      </w:pPr>
      <w:r>
        <w:t>who is this for? Would Sankey be helpful?</w:t>
      </w:r>
    </w:p>
    <w:p w:rsidR="0067103E" w:rsidRPr="0067103E" w:rsidRDefault="002215FA" w:rsidP="002215FA">
      <w:pPr>
        <w:pStyle w:val="ListParagraph"/>
        <w:numPr>
          <w:ilvl w:val="1"/>
          <w:numId w:val="4"/>
        </w:numPr>
        <w:rPr>
          <w:b/>
        </w:rPr>
      </w:pPr>
      <w:r w:rsidRPr="0067103E">
        <w:rPr>
          <w:b/>
        </w:rPr>
        <w:t xml:space="preserve">Fig 1 – </w:t>
      </w:r>
      <w:r w:rsidR="0067103E" w:rsidRPr="0067103E">
        <w:rPr>
          <w:b/>
        </w:rPr>
        <w:t>Receipts, Outlays, Surplus/Deficit</w:t>
      </w:r>
    </w:p>
    <w:p w:rsidR="002215FA" w:rsidRDefault="002215FA" w:rsidP="0067103E">
      <w:pPr>
        <w:pStyle w:val="ListParagraph"/>
        <w:numPr>
          <w:ilvl w:val="2"/>
          <w:numId w:val="4"/>
        </w:numPr>
      </w:pPr>
      <w:r>
        <w:t xml:space="preserve">v6 vs. v10a and discussing the pros and cons of each </w:t>
      </w:r>
    </w:p>
    <w:p w:rsidR="002215FA" w:rsidRDefault="002215FA" w:rsidP="002215FA">
      <w:pPr>
        <w:pStyle w:val="ListParagraph"/>
        <w:numPr>
          <w:ilvl w:val="2"/>
          <w:numId w:val="4"/>
        </w:numPr>
      </w:pPr>
      <w:r>
        <w:t>Side by side comparisons vs different sides of the x-axis</w:t>
      </w:r>
    </w:p>
    <w:p w:rsidR="002215FA" w:rsidRDefault="002215FA" w:rsidP="002215FA">
      <w:pPr>
        <w:pStyle w:val="ListParagraph"/>
        <w:numPr>
          <w:ilvl w:val="2"/>
          <w:numId w:val="4"/>
        </w:numPr>
      </w:pPr>
      <w:r>
        <w:t>What is the story here?</w:t>
      </w:r>
    </w:p>
    <w:p w:rsidR="002215FA" w:rsidRPr="0067103E" w:rsidRDefault="002215FA" w:rsidP="002215FA">
      <w:pPr>
        <w:pStyle w:val="ListParagraph"/>
        <w:numPr>
          <w:ilvl w:val="1"/>
          <w:numId w:val="4"/>
        </w:numPr>
        <w:rPr>
          <w:b/>
        </w:rPr>
      </w:pPr>
      <w:r w:rsidRPr="0067103E">
        <w:rPr>
          <w:b/>
        </w:rPr>
        <w:t>Fig 2 –</w:t>
      </w:r>
      <w:r w:rsidR="0067103E">
        <w:rPr>
          <w:b/>
        </w:rPr>
        <w:t xml:space="preserve"> C</w:t>
      </w:r>
      <w:r w:rsidRPr="0067103E">
        <w:rPr>
          <w:b/>
        </w:rPr>
        <w:t>umulative version of Figure 1</w:t>
      </w:r>
    </w:p>
    <w:p w:rsidR="002215FA" w:rsidRDefault="002215FA" w:rsidP="002215FA">
      <w:pPr>
        <w:pStyle w:val="ListParagraph"/>
        <w:numPr>
          <w:ilvl w:val="2"/>
          <w:numId w:val="4"/>
        </w:numPr>
      </w:pPr>
      <w:r>
        <w:t>What is the importance of this?</w:t>
      </w:r>
    </w:p>
    <w:p w:rsidR="002215FA" w:rsidRDefault="002215FA" w:rsidP="002215FA">
      <w:pPr>
        <w:pStyle w:val="ListParagraph"/>
        <w:numPr>
          <w:ilvl w:val="2"/>
          <w:numId w:val="4"/>
        </w:numPr>
      </w:pPr>
      <w:r>
        <w:t>Who is this for?</w:t>
      </w:r>
    </w:p>
    <w:p w:rsidR="002215FA" w:rsidRDefault="002215FA" w:rsidP="002215FA">
      <w:pPr>
        <w:pStyle w:val="ListParagraph"/>
        <w:numPr>
          <w:ilvl w:val="2"/>
          <w:numId w:val="4"/>
        </w:numPr>
      </w:pPr>
      <w:r>
        <w:t xml:space="preserve">What about debt instead of deficit? </w:t>
      </w:r>
    </w:p>
    <w:p w:rsidR="002215FA" w:rsidRPr="0067103E" w:rsidRDefault="002215FA" w:rsidP="002215FA">
      <w:pPr>
        <w:pStyle w:val="ListParagraph"/>
        <w:numPr>
          <w:ilvl w:val="1"/>
          <w:numId w:val="4"/>
        </w:numPr>
        <w:rPr>
          <w:b/>
        </w:rPr>
      </w:pPr>
      <w:r w:rsidRPr="0067103E">
        <w:rPr>
          <w:b/>
        </w:rPr>
        <w:t>Fig 3 – Receipts and sources</w:t>
      </w:r>
    </w:p>
    <w:p w:rsidR="002215FA" w:rsidRDefault="002215FA" w:rsidP="002215FA">
      <w:pPr>
        <w:pStyle w:val="ListParagraph"/>
        <w:numPr>
          <w:ilvl w:val="2"/>
          <w:numId w:val="4"/>
        </w:numPr>
      </w:pPr>
      <w:r>
        <w:t xml:space="preserve">What is the story here? </w:t>
      </w:r>
    </w:p>
    <w:p w:rsidR="002215FA" w:rsidRDefault="002215FA" w:rsidP="002215FA">
      <w:pPr>
        <w:pStyle w:val="ListParagraph"/>
        <w:numPr>
          <w:ilvl w:val="2"/>
          <w:numId w:val="4"/>
        </w:numPr>
      </w:pPr>
      <w:r>
        <w:t>Why do we include these groups but not others, e.g. corporate taxes?</w:t>
      </w:r>
    </w:p>
    <w:p w:rsidR="002215FA" w:rsidRPr="0067103E" w:rsidRDefault="002215FA" w:rsidP="002215FA">
      <w:pPr>
        <w:pStyle w:val="ListParagraph"/>
        <w:numPr>
          <w:ilvl w:val="1"/>
          <w:numId w:val="4"/>
        </w:numPr>
        <w:rPr>
          <w:b/>
        </w:rPr>
      </w:pPr>
      <w:r w:rsidRPr="0067103E">
        <w:rPr>
          <w:b/>
        </w:rPr>
        <w:t>Fig 4 – Outlays and functions</w:t>
      </w:r>
    </w:p>
    <w:p w:rsidR="002215FA" w:rsidRDefault="002215FA" w:rsidP="002215FA">
      <w:pPr>
        <w:pStyle w:val="ListParagraph"/>
        <w:numPr>
          <w:ilvl w:val="2"/>
          <w:numId w:val="4"/>
        </w:numPr>
      </w:pPr>
      <w:r>
        <w:t>Side by side (no mental math) vs. stacking (relational)</w:t>
      </w:r>
    </w:p>
    <w:p w:rsidR="002215FA" w:rsidRDefault="002215FA" w:rsidP="002215FA">
      <w:pPr>
        <w:pStyle w:val="ListParagraph"/>
        <w:numPr>
          <w:ilvl w:val="2"/>
          <w:numId w:val="4"/>
        </w:numPr>
      </w:pPr>
      <w:r>
        <w:t>Is net interest important?</w:t>
      </w:r>
    </w:p>
    <w:p w:rsidR="002215FA" w:rsidRDefault="002215FA" w:rsidP="002215FA">
      <w:pPr>
        <w:pStyle w:val="ListParagraph"/>
        <w:numPr>
          <w:ilvl w:val="2"/>
          <w:numId w:val="4"/>
        </w:numPr>
      </w:pPr>
      <w:r>
        <w:t xml:space="preserve">What is the main story here? </w:t>
      </w:r>
    </w:p>
    <w:p w:rsidR="002215FA" w:rsidRDefault="002215FA" w:rsidP="002215FA">
      <w:pPr>
        <w:pStyle w:val="ListParagraph"/>
        <w:numPr>
          <w:ilvl w:val="2"/>
          <w:numId w:val="4"/>
        </w:numPr>
      </w:pPr>
      <w:r>
        <w:t>Who uses this?</w:t>
      </w:r>
    </w:p>
    <w:p w:rsidR="00CA2A87" w:rsidRDefault="002215FA" w:rsidP="00CA2A87">
      <w:pPr>
        <w:pStyle w:val="ListParagraph"/>
        <w:numPr>
          <w:ilvl w:val="2"/>
          <w:numId w:val="4"/>
        </w:numPr>
      </w:pPr>
      <w:r>
        <w:t>Why do we include these groups but not others, e.g. health or income security?</w:t>
      </w:r>
    </w:p>
    <w:p w:rsidR="00CA2A87" w:rsidRDefault="00CA2A87" w:rsidP="00CA2A87"/>
    <w:p w:rsidR="00CA2A87" w:rsidRDefault="00CA2A87" w:rsidP="00CA2A87">
      <w:pPr>
        <w:pStyle w:val="Heading2"/>
      </w:pPr>
      <w:r>
        <w:t>Other questions</w:t>
      </w:r>
    </w:p>
    <w:p w:rsidR="00CA2A87" w:rsidRDefault="00CA2A87" w:rsidP="00CA2A87">
      <w:pPr>
        <w:pStyle w:val="ListParagraph"/>
        <w:numPr>
          <w:ilvl w:val="0"/>
          <w:numId w:val="5"/>
        </w:numPr>
      </w:pPr>
      <w:r>
        <w:t>What is the thought process behind using outlays vs. obligations?</w:t>
      </w:r>
    </w:p>
    <w:p w:rsidR="00CA2A87" w:rsidRDefault="00CA2A87" w:rsidP="00CA2A87">
      <w:pPr>
        <w:pStyle w:val="ListParagraph"/>
        <w:numPr>
          <w:ilvl w:val="0"/>
          <w:numId w:val="5"/>
        </w:numPr>
      </w:pPr>
      <w:r>
        <w:t>If receipts is “money in” and outlays is “money out,” could we take negative outlays, i.e. money in, and combine it with receipts? Why or why not?</w:t>
      </w:r>
    </w:p>
    <w:p w:rsidR="00CA2A87" w:rsidRDefault="00CA2A87" w:rsidP="00CA2A87">
      <w:pPr>
        <w:pStyle w:val="ListParagraph"/>
        <w:numPr>
          <w:ilvl w:val="0"/>
          <w:numId w:val="5"/>
        </w:numPr>
      </w:pPr>
      <w:r>
        <w:t xml:space="preserve">Which questions are we more concerned with? </w:t>
      </w:r>
    </w:p>
    <w:p w:rsidR="00CA2A87" w:rsidRDefault="00CA2A87" w:rsidP="00CA2A87">
      <w:pPr>
        <w:pStyle w:val="ListParagraph"/>
        <w:numPr>
          <w:ilvl w:val="1"/>
          <w:numId w:val="5"/>
        </w:numPr>
      </w:pPr>
      <w:r>
        <w:t xml:space="preserve">What are the trends over time? </w:t>
      </w:r>
    </w:p>
    <w:p w:rsidR="00CA2A87" w:rsidRDefault="00CA2A87" w:rsidP="00CA2A87">
      <w:pPr>
        <w:pStyle w:val="ListParagraph"/>
        <w:numPr>
          <w:ilvl w:val="1"/>
          <w:numId w:val="5"/>
        </w:numPr>
      </w:pPr>
      <w:r>
        <w:t>Why there was a change in the D/S</w:t>
      </w:r>
      <w:r w:rsidR="001350A6">
        <w:t xml:space="preserve"> in a particular period</w:t>
      </w:r>
      <w:r>
        <w:t>—because of a change in Receipts or a change in Outlays?</w:t>
      </w:r>
    </w:p>
    <w:p w:rsidR="00CA2A87" w:rsidRDefault="001350A6" w:rsidP="00CA2A87">
      <w:pPr>
        <w:pStyle w:val="ListParagraph"/>
        <w:numPr>
          <w:ilvl w:val="0"/>
          <w:numId w:val="5"/>
        </w:numPr>
        <w:rPr>
          <w:ins w:id="5" w:author="Becker, Janelle [USA]" w:date="2017-07-21T16:00:00Z"/>
        </w:rPr>
      </w:pPr>
      <w:r>
        <w:t>Do they also use the DTS, and if so, for what purposes that are (dis)similar to using MTS?</w:t>
      </w:r>
    </w:p>
    <w:p w:rsidR="001D1AF6" w:rsidRDefault="001C1165" w:rsidP="001D1AF6">
      <w:pPr>
        <w:pStyle w:val="ListParagraph"/>
        <w:numPr>
          <w:ilvl w:val="0"/>
          <w:numId w:val="5"/>
        </w:numPr>
        <w:rPr>
          <w:ins w:id="6" w:author="Becker, Janelle [USA]" w:date="2017-07-21T16:14:00Z"/>
        </w:rPr>
      </w:pPr>
      <w:ins w:id="7" w:author="Becker, Janelle [USA]" w:date="2017-07-21T16:00:00Z">
        <w:r>
          <w:t>Interactivity vs. static for reports</w:t>
        </w:r>
        <w:r w:rsidR="007A7ACA">
          <w:t>?</w:t>
        </w:r>
      </w:ins>
    </w:p>
    <w:p w:rsidR="001D1AF6" w:rsidRDefault="001D1AF6">
      <w:pPr>
        <w:rPr>
          <w:ins w:id="8" w:author="Becker, Janelle [USA]" w:date="2017-07-21T16:14:00Z"/>
        </w:rPr>
        <w:pPrChange w:id="9" w:author="Becker, Janelle [USA]" w:date="2017-07-21T16:14:00Z">
          <w:pPr>
            <w:pStyle w:val="ListParagraph"/>
            <w:numPr>
              <w:numId w:val="5"/>
            </w:numPr>
            <w:ind w:hanging="360"/>
          </w:pPr>
        </w:pPrChange>
      </w:pPr>
    </w:p>
    <w:p w:rsidR="001D1AF6" w:rsidRPr="00CA2A87" w:rsidRDefault="001D1AF6">
      <w:pPr>
        <w:pPrChange w:id="10" w:author="Becker, Janelle [USA]" w:date="2017-07-21T16:14:00Z">
          <w:pPr>
            <w:pStyle w:val="ListParagraph"/>
            <w:numPr>
              <w:numId w:val="5"/>
            </w:numPr>
            <w:ind w:hanging="360"/>
          </w:pPr>
        </w:pPrChange>
      </w:pPr>
      <w:ins w:id="11" w:author="Becker, Janelle [USA]" w:date="2017-07-21T16:14:00Z">
        <w:r>
          <w:t xml:space="preserve">ultimate owner: public </w:t>
        </w:r>
      </w:ins>
    </w:p>
    <w:sectPr w:rsidR="001D1AF6" w:rsidRPr="00CA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21F90"/>
    <w:multiLevelType w:val="hybridMultilevel"/>
    <w:tmpl w:val="24541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C4684"/>
    <w:multiLevelType w:val="hybridMultilevel"/>
    <w:tmpl w:val="F95E5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D552E"/>
    <w:multiLevelType w:val="hybridMultilevel"/>
    <w:tmpl w:val="18B2B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B4FBF"/>
    <w:multiLevelType w:val="hybridMultilevel"/>
    <w:tmpl w:val="F95E5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5447"/>
    <w:multiLevelType w:val="hybridMultilevel"/>
    <w:tmpl w:val="EC668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cker, Janelle [USA]">
    <w15:presenceInfo w15:providerId="AD" w15:userId="S-1-5-21-1314303383-2379350573-4036118543-5644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C1"/>
    <w:rsid w:val="000E41E6"/>
    <w:rsid w:val="001350A6"/>
    <w:rsid w:val="001C1165"/>
    <w:rsid w:val="001D1AF6"/>
    <w:rsid w:val="002215FA"/>
    <w:rsid w:val="004C7DBE"/>
    <w:rsid w:val="004E0BD4"/>
    <w:rsid w:val="0067103E"/>
    <w:rsid w:val="00684B56"/>
    <w:rsid w:val="007A64C1"/>
    <w:rsid w:val="007A7ACA"/>
    <w:rsid w:val="00940D98"/>
    <w:rsid w:val="00CA2A87"/>
    <w:rsid w:val="00F0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5015A-27C1-405D-A16F-D58CC94E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4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6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6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4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6</cp:revision>
  <dcterms:created xsi:type="dcterms:W3CDTF">2017-07-21T19:05:00Z</dcterms:created>
  <dcterms:modified xsi:type="dcterms:W3CDTF">2017-07-24T18:18:00Z</dcterms:modified>
</cp:coreProperties>
</file>